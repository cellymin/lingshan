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楷体" w:hAnsi="华文楷体" w:eastAsia="华文楷体" w:cs="BrowalliaUPC"/>
          <w:sz w:val="24"/>
          <w:szCs w:val="24"/>
        </w:rPr>
      </w:pPr>
      <w:r>
        <w:rPr>
          <w:rFonts w:hint="eastAsia" w:ascii="华文楷体" w:hAnsi="华文楷体" w:eastAsia="华文楷体" w:cs="BrowalliaUPC"/>
          <w:sz w:val="24"/>
          <w:szCs w:val="24"/>
        </w:rPr>
        <w:t>合同编号：</w:t>
      </w:r>
      <w:r>
        <w:rPr>
          <w:rFonts w:hint="eastAsia" w:ascii="宋体" w:hAnsi="宋体" w:eastAsia="宋体" w:cs="宋体"/>
          <w:sz w:val="24"/>
          <w:szCs w:val="24"/>
          <w:lang w:val="en-US" w:eastAsia="zh-CN"/>
        </w:rPr>
        <w:t>${contract_no}</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甲方：</w:t>
      </w:r>
      <w:r>
        <w:rPr>
          <w:rFonts w:ascii="华文楷体" w:hAnsi="华文楷体" w:eastAsia="华文楷体" w:cs="BrowalliaUPC"/>
          <w:sz w:val="24"/>
          <w:szCs w:val="24"/>
          <w:u w:val="single"/>
        </w:rPr>
        <w:t>无锡市灵山后花园有限公司</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ascii="华文楷体" w:hAnsi="华文楷体" w:eastAsia="华文楷体" w:cs="BrowalliaUPC"/>
          <w:sz w:val="24"/>
          <w:szCs w:val="24"/>
          <w:u w:val="single"/>
        </w:rPr>
        <w:t>江苏省无锡市太湖国家旅游度假区</w:t>
      </w:r>
      <w:r>
        <w:rPr>
          <w:rFonts w:hint="eastAsia" w:ascii="华文楷体" w:hAnsi="华文楷体" w:eastAsia="华文楷体" w:cs="BrowalliaUPC"/>
          <w:sz w:val="24"/>
          <w:szCs w:val="24"/>
          <w:u w:val="single"/>
        </w:rPr>
        <w:t>新龙</w:t>
      </w:r>
      <w:r>
        <w:rPr>
          <w:rFonts w:ascii="华文楷体" w:hAnsi="华文楷体" w:eastAsia="华文楷体" w:cs="BrowalliaUPC"/>
          <w:sz w:val="24"/>
          <w:szCs w:val="24"/>
          <w:u w:val="single"/>
        </w:rPr>
        <w:t>路</w:t>
      </w: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814023                           </w:t>
      </w: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电话：</w:t>
      </w:r>
      <w:r>
        <w:rPr>
          <w:rFonts w:hint="eastAsia" w:ascii="华文楷体" w:hAnsi="华文楷体" w:eastAsia="华文楷体" w:cs="BrowalliaUPC"/>
          <w:sz w:val="24"/>
          <w:szCs w:val="24"/>
          <w:u w:val="single"/>
        </w:rPr>
        <w:t xml:space="preserve">0510-85688503                        </w:t>
      </w:r>
    </w:p>
    <w:p>
      <w:pPr>
        <w:adjustRightInd w:val="0"/>
        <w:snapToGrid w:val="0"/>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公司开户行：</w:t>
      </w:r>
      <w:r>
        <w:rPr>
          <w:rFonts w:hint="eastAsia" w:ascii="华文楷体" w:hAnsi="华文楷体" w:eastAsia="华文楷体" w:cs="BrowalliaUPC"/>
          <w:sz w:val="24"/>
          <w:szCs w:val="24"/>
          <w:u w:val="single"/>
        </w:rPr>
        <w:t xml:space="preserve">  江苏银行无锡开发支行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帐号：</w:t>
      </w:r>
      <w:r>
        <w:rPr>
          <w:rFonts w:hint="eastAsia" w:ascii="华文楷体" w:hAnsi="华文楷体" w:eastAsia="华文楷体" w:cs="BrowalliaUPC"/>
          <w:sz w:val="24"/>
          <w:szCs w:val="24"/>
          <w:u w:val="single"/>
        </w:rPr>
        <w:t xml:space="preserve">   836010189100171885                </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乙方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${name}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身份证号码</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${idcode}</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${address}</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邮编</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${zipcode}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电话</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${telephone}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乙方</w:t>
      </w:r>
      <w:r>
        <w:rPr>
          <w:rFonts w:ascii="华文楷体" w:hAnsi="华文楷体" w:eastAsia="华文楷体" w:cs="BrowalliaUPC"/>
          <w:sz w:val="24"/>
          <w:szCs w:val="24"/>
        </w:rPr>
        <w:t>授权代表（联系人）</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${authorize_name}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身份证号码：</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${authorize_idcode}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${authorize_address}</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${authorize_zipcode}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电话：</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${authorize_telephone}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使用方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${user_name}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性</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别</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${user_sex}</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w:t>
      </w:r>
      <w:r>
        <w:rPr>
          <w:rFonts w:hint="eastAsia" w:ascii="宋体" w:hAnsi="宋体" w:eastAsia="宋体" w:cs="宋体"/>
          <w:sz w:val="24"/>
          <w:szCs w:val="24"/>
          <w:u w:val="single"/>
          <w:lang w:val="en-US" w:eastAsia="zh-CN"/>
        </w:rPr>
        <w:t>${user_idcode}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与</w:t>
      </w:r>
      <w:r>
        <w:rPr>
          <w:rFonts w:hint="eastAsia" w:ascii="华文楷体" w:hAnsi="华文楷体" w:eastAsia="华文楷体" w:cs="BrowalliaUPC"/>
          <w:sz w:val="24"/>
          <w:szCs w:val="24"/>
        </w:rPr>
        <w:t>乙</w:t>
      </w:r>
      <w:r>
        <w:rPr>
          <w:rFonts w:ascii="华文楷体" w:hAnsi="华文楷体" w:eastAsia="华文楷体" w:cs="BrowalliaUPC"/>
          <w:sz w:val="24"/>
          <w:szCs w:val="24"/>
        </w:rPr>
        <w:t>方的关系:</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${relationship}</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${user_address}</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${user_zipcode}</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电话</w:t>
      </w:r>
      <w:r>
        <w:rPr>
          <w:rFonts w:hint="eastAsia" w:ascii="华文楷体" w:hAnsi="华文楷体" w:eastAsia="华文楷体" w:cs="BrowalliaUPC"/>
          <w:sz w:val="24"/>
          <w:szCs w:val="24"/>
        </w:rPr>
        <w:t>：</w:t>
      </w:r>
      <w:r>
        <w:rPr>
          <w:rFonts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${user_telephone}</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使用方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${username}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性</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别</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${usersex}</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w:t>
      </w:r>
      <w:r>
        <w:rPr>
          <w:rFonts w:hint="eastAsia" w:ascii="宋体" w:hAnsi="宋体" w:eastAsia="宋体" w:cs="宋体"/>
          <w:sz w:val="24"/>
          <w:szCs w:val="24"/>
          <w:u w:val="single"/>
          <w:lang w:val="en-US" w:eastAsia="zh-CN"/>
        </w:rPr>
        <w:t>${useridcode}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与</w:t>
      </w:r>
      <w:r>
        <w:rPr>
          <w:rFonts w:hint="eastAsia" w:ascii="华文楷体" w:hAnsi="华文楷体" w:eastAsia="华文楷体" w:cs="BrowalliaUPC"/>
          <w:sz w:val="24"/>
          <w:szCs w:val="24"/>
        </w:rPr>
        <w:t>乙</w:t>
      </w:r>
      <w:r>
        <w:rPr>
          <w:rFonts w:ascii="华文楷体" w:hAnsi="华文楷体" w:eastAsia="华文楷体" w:cs="BrowalliaUPC"/>
          <w:sz w:val="24"/>
          <w:szCs w:val="24"/>
        </w:rPr>
        <w:t>方的关系:</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${relation}</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${useraddress}</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${userzipcode}</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bookmarkStart w:id="0" w:name="_GoBack"/>
      <w:bookmarkEnd w:id="0"/>
    </w:p>
    <w:p>
      <w:pPr>
        <w:spacing w:line="360" w:lineRule="exact"/>
        <w:ind w:firstLine="480" w:firstLineChars="200"/>
        <w:rPr>
          <w:rFonts w:ascii="华文楷体" w:hAnsi="华文楷体" w:eastAsia="华文楷体" w:cs="BrowalliaUPC"/>
          <w:sz w:val="24"/>
          <w:szCs w:val="24"/>
        </w:rPr>
      </w:pPr>
    </w:p>
    <w:p>
      <w:pPr>
        <w:spacing w:line="360" w:lineRule="exact"/>
        <w:ind w:firstLine="480" w:firstLineChars="200"/>
        <w:rPr>
          <w:rFonts w:ascii="华文楷体" w:hAnsi="华文楷体" w:eastAsia="华文楷体" w:cs="BrowalliaUPC"/>
          <w:sz w:val="24"/>
          <w:szCs w:val="24"/>
        </w:rPr>
      </w:pPr>
      <w:r>
        <w:rPr>
          <w:rFonts w:ascii="华文楷体" w:hAnsi="华文楷体" w:eastAsia="华文楷体" w:cs="BrowalliaUPC"/>
          <w:sz w:val="24"/>
          <w:szCs w:val="24"/>
        </w:rPr>
        <w:t>根据《中华人民共和国合同法》及有关法律、法规</w:t>
      </w:r>
      <w:r>
        <w:rPr>
          <w:rFonts w:hint="eastAsia" w:ascii="华文楷体" w:hAnsi="华文楷体" w:eastAsia="华文楷体" w:cs="BrowalliaUPC"/>
          <w:sz w:val="24"/>
          <w:szCs w:val="24"/>
        </w:rPr>
        <w:t>之</w:t>
      </w:r>
      <w:r>
        <w:rPr>
          <w:rFonts w:ascii="华文楷体" w:hAnsi="华文楷体" w:eastAsia="华文楷体" w:cs="BrowalliaUPC"/>
          <w:sz w:val="24"/>
          <w:szCs w:val="24"/>
        </w:rPr>
        <w:t>规定，</w:t>
      </w:r>
      <w:r>
        <w:rPr>
          <w:rFonts w:hint="eastAsia" w:ascii="华文楷体" w:hAnsi="华文楷体" w:eastAsia="华文楷体" w:cs="BrowalliaUPC"/>
          <w:sz w:val="24"/>
          <w:szCs w:val="24"/>
        </w:rPr>
        <w:t>甲乙双方在平等、自愿、协商一致的基础上</w:t>
      </w:r>
      <w:r>
        <w:rPr>
          <w:rFonts w:ascii="华文楷体" w:hAnsi="华文楷体" w:eastAsia="华文楷体" w:cs="BrowalliaUPC"/>
          <w:sz w:val="24"/>
          <w:szCs w:val="24"/>
        </w:rPr>
        <w:t>，达成如下协议：</w:t>
      </w:r>
    </w:p>
    <w:p>
      <w:pPr>
        <w:spacing w:line="360" w:lineRule="exact"/>
        <w:rPr>
          <w:rFonts w:ascii="华文楷体" w:hAnsi="华文楷体" w:eastAsia="华文楷体" w:cs="BrowalliaUPC"/>
          <w:b/>
          <w:sz w:val="24"/>
          <w:szCs w:val="24"/>
        </w:rPr>
      </w:pPr>
      <w:r>
        <w:rPr>
          <w:rFonts w:ascii="华文楷体" w:hAnsi="华文楷体" w:eastAsia="华文楷体" w:cs="BrowalliaUPC"/>
          <w:b/>
          <w:sz w:val="24"/>
          <w:szCs w:val="24"/>
        </w:rPr>
        <w:t>一、标的物</w:t>
      </w:r>
      <w:r>
        <w:rPr>
          <w:rFonts w:hint="eastAsia" w:ascii="华文楷体" w:hAnsi="华文楷体" w:eastAsia="华文楷体" w:cs="BrowalliaUPC"/>
          <w:b/>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1、标的物的定义：“福寿位”是指灵山</w:t>
      </w:r>
      <w:r>
        <w:rPr>
          <w:rFonts w:hint="eastAsia" w:ascii="华文楷体" w:hAnsi="华文楷体" w:eastAsia="华文楷体" w:cs="BrowalliaUPC"/>
          <w:sz w:val="24"/>
          <w:szCs w:val="24"/>
        </w:rPr>
        <w:t>后花园</w:t>
      </w:r>
      <w:r>
        <w:rPr>
          <w:rFonts w:ascii="华文楷体" w:hAnsi="华文楷体" w:eastAsia="华文楷体" w:cs="BrowalliaUPC"/>
          <w:sz w:val="24"/>
          <w:szCs w:val="24"/>
        </w:rPr>
        <w:t>内用于存放先人骨灰盒的</w:t>
      </w:r>
      <w:r>
        <w:rPr>
          <w:rFonts w:hint="eastAsia" w:ascii="华文楷体" w:hAnsi="华文楷体" w:eastAsia="华文楷体" w:cs="BrowalliaUPC"/>
          <w:sz w:val="24"/>
          <w:szCs w:val="24"/>
        </w:rPr>
        <w:t>福寿位</w:t>
      </w:r>
      <w:r>
        <w:rPr>
          <w:rFonts w:ascii="华文楷体" w:hAnsi="华文楷体" w:eastAsia="华文楷体" w:cs="BrowalliaUPC"/>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2、灵山</w:t>
      </w:r>
      <w:r>
        <w:rPr>
          <w:rFonts w:hint="eastAsia" w:ascii="华文楷体" w:hAnsi="华文楷体" w:eastAsia="华文楷体" w:cs="BrowalliaUPC"/>
          <w:sz w:val="24"/>
          <w:szCs w:val="24"/>
        </w:rPr>
        <w:t>后花园</w:t>
      </w:r>
      <w:r>
        <w:rPr>
          <w:rFonts w:ascii="华文楷体" w:hAnsi="华文楷体" w:eastAsia="华文楷体" w:cs="BrowalliaUPC"/>
          <w:sz w:val="24"/>
          <w:szCs w:val="24"/>
        </w:rPr>
        <w:t>的位置：灵山后花园坐落于无锡市太湖国家旅游度假区</w:t>
      </w:r>
      <w:r>
        <w:rPr>
          <w:rFonts w:hint="eastAsia" w:ascii="华文楷体" w:hAnsi="华文楷体" w:eastAsia="华文楷体" w:cs="BrowalliaUPC"/>
          <w:sz w:val="24"/>
          <w:szCs w:val="24"/>
        </w:rPr>
        <w:t>新龙</w:t>
      </w:r>
      <w:r>
        <w:rPr>
          <w:rFonts w:ascii="华文楷体" w:hAnsi="华文楷体" w:eastAsia="华文楷体" w:cs="BrowalliaUPC"/>
          <w:sz w:val="24"/>
          <w:szCs w:val="24"/>
        </w:rPr>
        <w:t>路。</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3、品质和规格：标的物品质和式样均以现场展示的实物和说明为准。</w:t>
      </w:r>
    </w:p>
    <w:p>
      <w:pPr>
        <w:spacing w:line="360" w:lineRule="exact"/>
        <w:rPr>
          <w:rFonts w:hint="eastAsia" w:ascii="华文楷体" w:hAnsi="华文楷体" w:eastAsia="华文楷体" w:cs="BrowalliaUPC"/>
          <w:sz w:val="24"/>
          <w:szCs w:val="24"/>
          <w:lang w:val="en-US" w:eastAsia="zh-CN"/>
        </w:rPr>
      </w:pPr>
      <w:r>
        <w:rPr>
          <w:rFonts w:hint="eastAsia" w:ascii="华文楷体" w:hAnsi="华文楷体" w:eastAsia="华文楷体" w:cs="BrowalliaUPC"/>
          <w:sz w:val="24"/>
          <w:szCs w:val="24"/>
          <w:lang w:val="en-US" w:eastAsia="zh-CN"/>
        </w:rPr>
        <w:t xml:space="preserve">   </w:t>
      </w:r>
      <w:r>
        <w:rPr>
          <w:rFonts w:hint="eastAsia" w:ascii="宋体" w:hAnsi="宋体" w:eastAsia="宋体" w:cs="宋体"/>
          <w:sz w:val="24"/>
          <w:szCs w:val="24"/>
          <w:u w:val="single"/>
          <w:lang w:val="en-US" w:eastAsia="zh-CN"/>
        </w:rPr>
        <w:t xml:space="preserve"> ${sing}</w:t>
      </w:r>
    </w:p>
    <w:p>
      <w:pPr>
        <w:spacing w:line="360" w:lineRule="exact"/>
        <w:ind w:firstLine="420"/>
        <w:rPr>
          <w:rFonts w:ascii="华文楷体" w:hAnsi="华文楷体" w:eastAsia="华文楷体" w:cs="BrowalliaUPC"/>
          <w:sz w:val="24"/>
          <w:szCs w:val="24"/>
        </w:rPr>
      </w:pPr>
      <w:r>
        <w:rPr>
          <w:rFonts w:hint="eastAsia" w:ascii="华文楷体" w:hAnsi="华文楷体" w:eastAsia="华文楷体" w:cs="BrowalliaUPC"/>
          <w:sz w:val="24"/>
          <w:szCs w:val="24"/>
        </w:rPr>
        <w:t>□</w:t>
      </w:r>
      <w:r>
        <w:rPr>
          <w:rFonts w:ascii="华文楷体" w:hAnsi="华文楷体" w:eastAsia="华文楷体" w:cs="BrowalliaUPC"/>
          <w:sz w:val="24"/>
          <w:szCs w:val="24"/>
        </w:rPr>
        <w:t>单座尺寸</w:t>
      </w:r>
      <w:r>
        <w:rPr>
          <w:rFonts w:hint="eastAsia" w:ascii="华文楷体" w:hAnsi="华文楷体" w:eastAsia="华文楷体" w:cs="BrowalliaUPC"/>
          <w:sz w:val="24"/>
          <w:szCs w:val="24"/>
        </w:rPr>
        <w:t>约</w:t>
      </w:r>
      <w:r>
        <w:rPr>
          <w:rFonts w:ascii="华文楷体" w:hAnsi="华文楷体" w:eastAsia="华文楷体" w:cs="BrowalliaUPC"/>
          <w:sz w:val="24"/>
          <w:szCs w:val="24"/>
        </w:rPr>
        <w:t>为长</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30  </w:t>
      </w:r>
      <w:r>
        <w:rPr>
          <w:rFonts w:ascii="华文楷体" w:hAnsi="华文楷体" w:eastAsia="华文楷体" w:cs="BrowalliaUPC"/>
          <w:sz w:val="24"/>
          <w:szCs w:val="24"/>
          <w:u w:val="single"/>
        </w:rPr>
        <w:t xml:space="preserve">  </w:t>
      </w:r>
      <w:r>
        <w:rPr>
          <w:rFonts w:ascii="华文楷体" w:hAnsi="华文楷体" w:eastAsia="华文楷体" w:cs="BrowalliaUPC"/>
          <w:sz w:val="24"/>
          <w:szCs w:val="24"/>
        </w:rPr>
        <w:t>CM×高</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30  </w:t>
      </w:r>
      <w:r>
        <w:rPr>
          <w:rFonts w:ascii="华文楷体" w:hAnsi="华文楷体" w:eastAsia="华文楷体" w:cs="BrowalliaUPC"/>
          <w:sz w:val="24"/>
          <w:szCs w:val="24"/>
          <w:u w:val="single"/>
        </w:rPr>
        <w:t xml:space="preserve">  </w:t>
      </w:r>
      <w:r>
        <w:rPr>
          <w:rFonts w:ascii="华文楷体" w:hAnsi="华文楷体" w:eastAsia="华文楷体" w:cs="BrowalliaUPC"/>
          <w:sz w:val="24"/>
          <w:szCs w:val="24"/>
        </w:rPr>
        <w:t>CM×深</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30  </w:t>
      </w:r>
      <w:r>
        <w:rPr>
          <w:rFonts w:ascii="华文楷体" w:hAnsi="华文楷体" w:eastAsia="华文楷体" w:cs="BrowalliaUPC"/>
          <w:sz w:val="24"/>
          <w:szCs w:val="24"/>
          <w:u w:val="single"/>
        </w:rPr>
        <w:t xml:space="preserve">   </w:t>
      </w:r>
      <w:r>
        <w:rPr>
          <w:rFonts w:ascii="华文楷体" w:hAnsi="华文楷体" w:eastAsia="华文楷体" w:cs="BrowalliaUPC"/>
          <w:sz w:val="24"/>
          <w:szCs w:val="24"/>
        </w:rPr>
        <w:t>CM</w:t>
      </w:r>
    </w:p>
    <w:p>
      <w:pPr>
        <w:spacing w:line="360" w:lineRule="exact"/>
        <w:ind w:firstLine="420"/>
        <w:rPr>
          <w:rFonts w:ascii="华文楷体" w:hAnsi="华文楷体" w:eastAsia="华文楷体" w:cs="BrowalliaUPC"/>
          <w:sz w:val="24"/>
          <w:szCs w:val="24"/>
        </w:rPr>
      </w:pPr>
      <w:r>
        <w:rPr>
          <w:rFonts w:hint="eastAsia" w:ascii="华文楷体" w:hAnsi="华文楷体" w:eastAsia="华文楷体" w:cs="BrowalliaUPC"/>
          <w:sz w:val="24"/>
          <w:szCs w:val="24"/>
        </w:rPr>
        <w:t>□</w:t>
      </w:r>
      <w:r>
        <w:rPr>
          <w:rFonts w:ascii="华文楷体" w:hAnsi="华文楷体" w:eastAsia="华文楷体" w:cs="BrowalliaUPC"/>
          <w:sz w:val="24"/>
          <w:szCs w:val="24"/>
        </w:rPr>
        <w:t>双座尺寸</w:t>
      </w:r>
      <w:r>
        <w:rPr>
          <w:rFonts w:hint="eastAsia" w:ascii="华文楷体" w:hAnsi="华文楷体" w:eastAsia="华文楷体" w:cs="BrowalliaUPC"/>
          <w:sz w:val="24"/>
          <w:szCs w:val="24"/>
        </w:rPr>
        <w:t>约</w:t>
      </w:r>
      <w:r>
        <w:rPr>
          <w:rFonts w:ascii="华文楷体" w:hAnsi="华文楷体" w:eastAsia="华文楷体" w:cs="BrowalliaUPC"/>
          <w:sz w:val="24"/>
          <w:szCs w:val="24"/>
        </w:rPr>
        <w:t>为长</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60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rPr>
        <w:t>CM×高</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30</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rPr>
        <w:t>CM×深</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30</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rPr>
        <w:t>CM。）</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4、“福寿位”需凭居民身份证购买，严禁炒卖。</w:t>
      </w:r>
    </w:p>
    <w:p>
      <w:pPr>
        <w:numPr>
          <w:ilvl w:val="0"/>
          <w:numId w:val="1"/>
        </w:numPr>
        <w:spacing w:line="360" w:lineRule="exact"/>
        <w:rPr>
          <w:rFonts w:ascii="华文楷体" w:hAnsi="华文楷体" w:eastAsia="华文楷体" w:cs="BrowalliaUPC"/>
          <w:b/>
          <w:sz w:val="24"/>
          <w:szCs w:val="24"/>
        </w:rPr>
      </w:pPr>
      <w:r>
        <w:rPr>
          <w:rFonts w:ascii="华文楷体" w:hAnsi="华文楷体" w:eastAsia="华文楷体" w:cs="BrowalliaUPC"/>
          <w:b/>
          <w:sz w:val="24"/>
          <w:szCs w:val="24"/>
        </w:rPr>
        <w:t>购买标的物具体内容</w:t>
      </w:r>
      <w:r>
        <w:rPr>
          <w:rFonts w:hint="eastAsia" w:ascii="华文楷体" w:hAnsi="华文楷体" w:eastAsia="华文楷体" w:cs="BrowalliaUPC"/>
          <w:b/>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89"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名 称</w:t>
            </w:r>
          </w:p>
        </w:tc>
        <w:tc>
          <w:tcPr>
            <w:tcW w:w="1275"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数量</w:t>
            </w:r>
            <w:r>
              <w:rPr>
                <w:rFonts w:hint="eastAsia" w:ascii="华文楷体" w:hAnsi="华文楷体" w:eastAsia="华文楷体" w:cs="BrowalliaUPC"/>
                <w:sz w:val="24"/>
                <w:szCs w:val="24"/>
              </w:rPr>
              <w:t>（座）</w:t>
            </w:r>
          </w:p>
        </w:tc>
        <w:tc>
          <w:tcPr>
            <w:tcW w:w="1223"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总</w:t>
            </w:r>
            <w:r>
              <w:rPr>
                <w:rFonts w:ascii="华文楷体" w:hAnsi="华文楷体" w:eastAsia="华文楷体" w:cs="BrowalliaUPC"/>
                <w:sz w:val="24"/>
                <w:szCs w:val="24"/>
              </w:rPr>
              <w:t>价（元）</w:t>
            </w:r>
          </w:p>
        </w:tc>
        <w:tc>
          <w:tcPr>
            <w:tcW w:w="3455"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位     置</w:t>
            </w:r>
          </w:p>
        </w:tc>
        <w:tc>
          <w:tcPr>
            <w:tcW w:w="1556"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宋体" w:hAnsi="宋体" w:eastAsia="宋体" w:cs="宋体"/>
                <w:sz w:val="24"/>
                <w:szCs w:val="24"/>
                <w:lang w:val="en-US" w:eastAsia="zh-CN"/>
              </w:rPr>
              <w:t>${min}</w:t>
            </w:r>
          </w:p>
        </w:tc>
        <w:tc>
          <w:tcPr>
            <w:tcW w:w="1275"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宋体" w:hAnsi="宋体" w:eastAsia="宋体" w:cs="宋体"/>
                <w:sz w:val="24"/>
                <w:szCs w:val="24"/>
                <w:lang w:val="en-US" w:eastAsia="zh-CN"/>
              </w:rPr>
              <w:t>${nums}</w:t>
            </w:r>
          </w:p>
        </w:tc>
        <w:tc>
          <w:tcPr>
            <w:tcW w:w="1223"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宋体" w:hAnsi="宋体" w:eastAsia="宋体" w:cs="宋体"/>
                <w:sz w:val="24"/>
                <w:szCs w:val="24"/>
                <w:lang w:val="en-US" w:eastAsia="zh-CN"/>
              </w:rPr>
              <w:t>${price}</w:t>
            </w:r>
          </w:p>
        </w:tc>
        <w:tc>
          <w:tcPr>
            <w:tcW w:w="3455" w:type="dxa"/>
          </w:tcPr>
          <w:p>
            <w:pPr>
              <w:spacing w:line="360" w:lineRule="exact"/>
              <w:ind w:firstLine="720" w:firstLineChars="300"/>
              <w:rPr>
                <w:rFonts w:ascii="华文楷体" w:hAnsi="华文楷体" w:eastAsia="华文楷体" w:cs="BrowalliaUPC"/>
                <w:sz w:val="24"/>
                <w:szCs w:val="24"/>
                <w:u w:val="single"/>
              </w:rPr>
            </w:pPr>
            <w:r>
              <w:rPr>
                <w:rFonts w:hint="eastAsia" w:ascii="宋体" w:hAnsi="宋体" w:eastAsia="宋体" w:cs="宋体"/>
                <w:sz w:val="24"/>
                <w:szCs w:val="24"/>
                <w:u w:val="single"/>
                <w:lang w:val="en-US" w:eastAsia="zh-CN"/>
              </w:rPr>
              <w:t>${addrs}</w:t>
            </w:r>
          </w:p>
        </w:tc>
        <w:tc>
          <w:tcPr>
            <w:tcW w:w="1556"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宋体" w:hAnsi="宋体" w:eastAsia="宋体" w:cs="宋体"/>
                <w:sz w:val="24"/>
                <w:szCs w:val="24"/>
                <w:lang w:val="en-US" w:eastAsia="zh-C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p>
        </w:tc>
        <w:tc>
          <w:tcPr>
            <w:tcW w:w="1275" w:type="dxa"/>
          </w:tcPr>
          <w:p>
            <w:pPr>
              <w:spacing w:line="360" w:lineRule="exact"/>
              <w:rPr>
                <w:rFonts w:ascii="华文楷体" w:hAnsi="华文楷体" w:eastAsia="华文楷体" w:cs="BrowalliaUPC"/>
                <w:sz w:val="24"/>
                <w:szCs w:val="24"/>
              </w:rPr>
            </w:pPr>
          </w:p>
        </w:tc>
        <w:tc>
          <w:tcPr>
            <w:tcW w:w="1223" w:type="dxa"/>
          </w:tcPr>
          <w:p>
            <w:pPr>
              <w:spacing w:line="360" w:lineRule="exact"/>
              <w:rPr>
                <w:rFonts w:ascii="华文楷体" w:hAnsi="华文楷体" w:eastAsia="华文楷体" w:cs="BrowalliaUPC"/>
                <w:sz w:val="24"/>
                <w:szCs w:val="24"/>
              </w:rPr>
            </w:pPr>
          </w:p>
        </w:tc>
        <w:tc>
          <w:tcPr>
            <w:tcW w:w="3455" w:type="dxa"/>
          </w:tcPr>
          <w:p>
            <w:pPr>
              <w:spacing w:line="360" w:lineRule="exact"/>
              <w:ind w:firstLine="720" w:firstLineChars="300"/>
              <w:rPr>
                <w:rFonts w:ascii="华文楷体" w:hAnsi="华文楷体" w:eastAsia="华文楷体" w:cs="BrowalliaUPC"/>
                <w:sz w:val="24"/>
                <w:szCs w:val="24"/>
              </w:rPr>
            </w:pPr>
            <w:r>
              <w:rPr>
                <w:rFonts w:ascii="华文楷体" w:hAnsi="华文楷体" w:eastAsia="华文楷体" w:cs="BrowalliaUPC"/>
                <w:sz w:val="24"/>
                <w:szCs w:val="24"/>
              </w:rPr>
              <w:t>楼</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厅</w:t>
            </w:r>
            <w:r>
              <w:rPr>
                <w:rFonts w:hint="eastAsia" w:ascii="华文楷体" w:hAnsi="华文楷体" w:eastAsia="华文楷体" w:cs="BrowalliaUPC"/>
                <w:sz w:val="24"/>
                <w:szCs w:val="24"/>
              </w:rPr>
              <w:t xml:space="preserve">   列   层</w:t>
            </w:r>
          </w:p>
        </w:tc>
        <w:tc>
          <w:tcPr>
            <w:tcW w:w="1556" w:type="dxa"/>
          </w:tcPr>
          <w:p>
            <w:pPr>
              <w:spacing w:line="360" w:lineRule="exact"/>
              <w:rPr>
                <w:rFonts w:ascii="华文楷体" w:hAnsi="华文楷体" w:eastAsia="华文楷体" w:cs="BrowalliaUPC"/>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合计金额</w:t>
            </w:r>
          </w:p>
        </w:tc>
        <w:tc>
          <w:tcPr>
            <w:tcW w:w="5953" w:type="dxa"/>
            <w:gridSpan w:val="3"/>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人民币（大写）：</w:t>
            </w:r>
            <w:r>
              <w:rPr>
                <w:rFonts w:hint="eastAsia" w:ascii="宋体" w:hAnsi="宋体" w:eastAsia="宋体" w:cs="宋体"/>
                <w:sz w:val="24"/>
                <w:szCs w:val="24"/>
                <w:lang w:val="en-US" w:eastAsia="zh-CN"/>
              </w:rPr>
              <w:t>${maxprice}</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（小写）：¥</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${minprice}</w:t>
            </w:r>
            <w:r>
              <w:rPr>
                <w:rFonts w:hint="eastAsia" w:ascii="宋体" w:hAnsi="宋体" w:cs="宋体"/>
                <w:sz w:val="24"/>
                <w:szCs w:val="24"/>
                <w:lang w:val="en-US" w:eastAsia="zh-CN"/>
              </w:rPr>
              <w:t>元</w:t>
            </w:r>
            <w:r>
              <w:rPr>
                <w:rFonts w:hint="eastAsia" w:ascii="华文楷体" w:hAnsi="华文楷体" w:eastAsia="华文楷体" w:cs="BrowalliaUPC"/>
                <w:sz w:val="24"/>
                <w:szCs w:val="24"/>
              </w:rPr>
              <w:t xml:space="preserve"> </w:t>
            </w:r>
          </w:p>
        </w:tc>
        <w:tc>
          <w:tcPr>
            <w:tcW w:w="1556" w:type="dxa"/>
          </w:tcPr>
          <w:p>
            <w:pPr>
              <w:spacing w:line="360" w:lineRule="exact"/>
              <w:rPr>
                <w:rFonts w:ascii="华文楷体" w:hAnsi="华文楷体" w:eastAsia="华文楷体" w:cs="BrowalliaUPC"/>
                <w:sz w:val="24"/>
                <w:szCs w:val="24"/>
              </w:rPr>
            </w:pPr>
          </w:p>
        </w:tc>
      </w:tr>
    </w:tbl>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三、合同总价款项：</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合同总价款为人民币</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${total_price}</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元，大写</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${maxtotal12}</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整，价款组成包括下列项目：</w:t>
      </w:r>
    </w:p>
    <w:p>
      <w:pPr>
        <w:pStyle w:val="15"/>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1、福寿位使用费：</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${use_fee}</w:t>
      </w:r>
      <w:r>
        <w:rPr>
          <w:rFonts w:hint="eastAsia" w:ascii="宋体" w:hAnsi="宋体" w:cs="宋体"/>
          <w:sz w:val="24"/>
          <w:szCs w:val="24"/>
          <w:u w:val="single"/>
          <w:lang w:val="en-US" w:eastAsia="zh-CN"/>
        </w:rPr>
        <w:t>元</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pStyle w:val="15"/>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2、二十年维护管理费：</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${maintain_fee}</w:t>
      </w:r>
      <w:r>
        <w:rPr>
          <w:rFonts w:hint="eastAsia" w:ascii="宋体" w:hAnsi="宋体" w:cs="宋体"/>
          <w:sz w:val="24"/>
          <w:szCs w:val="24"/>
          <w:u w:val="single"/>
          <w:lang w:val="en-US" w:eastAsia="zh-CN"/>
        </w:rPr>
        <w:t>元</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pStyle w:val="15"/>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3、证书费：</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${certificate_fee}</w:t>
      </w:r>
      <w:r>
        <w:rPr>
          <w:rFonts w:hint="eastAsia" w:ascii="宋体" w:hAnsi="宋体" w:cs="宋体"/>
          <w:sz w:val="24"/>
          <w:szCs w:val="24"/>
          <w:u w:val="single"/>
          <w:lang w:val="en-US" w:eastAsia="zh-CN"/>
        </w:rPr>
        <w:t>元</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b/>
          <w:sz w:val="24"/>
          <w:szCs w:val="24"/>
        </w:rPr>
        <w:t>四</w:t>
      </w:r>
      <w:r>
        <w:rPr>
          <w:rFonts w:ascii="华文楷体" w:hAnsi="华文楷体" w:eastAsia="华文楷体" w:cs="BrowalliaUPC"/>
          <w:b/>
          <w:sz w:val="24"/>
          <w:szCs w:val="24"/>
        </w:rPr>
        <w:t>、</w:t>
      </w:r>
      <w:r>
        <w:rPr>
          <w:rFonts w:hint="eastAsia" w:ascii="华文楷体" w:hAnsi="华文楷体" w:eastAsia="华文楷体" w:cs="BrowalliaUPC"/>
          <w:b/>
          <w:sz w:val="24"/>
          <w:szCs w:val="24"/>
        </w:rPr>
        <w:t>双方权利和义务：</w:t>
      </w:r>
    </w:p>
    <w:p>
      <w:pPr>
        <w:adjustRightInd w:val="0"/>
        <w:snapToGrid w:val="0"/>
        <w:spacing w:line="360" w:lineRule="exact"/>
        <w:rPr>
          <w:ins w:id="0" w:author="lenovo" w:date="2016-12-01T11:30:00Z"/>
          <w:rFonts w:ascii="华文楷体" w:hAnsi="华文楷体" w:eastAsia="华文楷体" w:cs="BrowalliaUPC"/>
          <w:b/>
          <w:sz w:val="24"/>
          <w:szCs w:val="24"/>
        </w:rPr>
      </w:pPr>
      <w:r>
        <w:rPr>
          <w:rFonts w:ascii="华文楷体" w:hAnsi="华文楷体" w:eastAsia="华文楷体" w:cs="BrowalliaUPC"/>
          <w:sz w:val="24"/>
          <w:szCs w:val="24"/>
        </w:rPr>
        <w:t>1、甲方依法开展后花园经营活动，保证乙方在合同期内的合法权益。</w:t>
      </w:r>
    </w:p>
    <w:p>
      <w:pPr>
        <w:adjustRightInd w:val="0"/>
        <w:snapToGrid w:val="0"/>
        <w:spacing w:line="360" w:lineRule="exact"/>
        <w:rPr>
          <w:rFonts w:ascii="华文楷体" w:hAnsi="华文楷体" w:eastAsia="华文楷体" w:cs="BrowalliaUPC"/>
          <w:color w:val="FF0000"/>
          <w:sz w:val="24"/>
          <w:szCs w:val="24"/>
          <w:u w:val="single"/>
        </w:rPr>
      </w:pPr>
      <w:r>
        <w:rPr>
          <w:rFonts w:hint="eastAsia" w:ascii="华文楷体" w:hAnsi="华文楷体" w:eastAsia="华文楷体" w:cs="BrowalliaUPC"/>
          <w:sz w:val="24"/>
          <w:szCs w:val="24"/>
        </w:rPr>
        <w:t xml:space="preserve">2、本合同签订之日即视为交付为乙方使用，使用周期适用国家及地方相关法律、法规、规章、其他规范性文件及政策规定。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3</w:t>
      </w:r>
      <w:r>
        <w:rPr>
          <w:rFonts w:ascii="华文楷体" w:hAnsi="华文楷体" w:eastAsia="华文楷体" w:cs="BrowalliaUPC"/>
          <w:sz w:val="24"/>
          <w:szCs w:val="24"/>
        </w:rPr>
        <w:t>、</w:t>
      </w:r>
      <w:r>
        <w:rPr>
          <w:rFonts w:hint="eastAsia" w:ascii="华文楷体" w:hAnsi="华文楷体" w:eastAsia="华文楷体" w:cs="BrowalliaUPC"/>
          <w:sz w:val="24"/>
          <w:szCs w:val="24"/>
        </w:rPr>
        <w:t>乙方使用灵山</w:t>
      </w:r>
      <w:r>
        <w:rPr>
          <w:rFonts w:ascii="华文楷体" w:hAnsi="华文楷体" w:eastAsia="华文楷体" w:cs="BrowalliaUPC"/>
          <w:sz w:val="24"/>
          <w:szCs w:val="24"/>
        </w:rPr>
        <w:t>后花园</w:t>
      </w:r>
      <w:r>
        <w:rPr>
          <w:rFonts w:hint="eastAsia" w:ascii="华文楷体" w:hAnsi="华文楷体" w:eastAsia="华文楷体" w:cs="BrowalliaUPC"/>
          <w:sz w:val="24"/>
          <w:szCs w:val="24"/>
        </w:rPr>
        <w:t>福寿位期限</w:t>
      </w:r>
      <w:r>
        <w:rPr>
          <w:rFonts w:ascii="华文楷体" w:hAnsi="华文楷体" w:eastAsia="华文楷体" w:cs="BrowalliaUPC"/>
          <w:sz w:val="24"/>
          <w:szCs w:val="24"/>
        </w:rPr>
        <w:t>届满</w:t>
      </w:r>
      <w:r>
        <w:rPr>
          <w:rFonts w:hint="eastAsia" w:ascii="华文楷体" w:hAnsi="华文楷体" w:eastAsia="华文楷体" w:cs="BrowalliaUPC"/>
          <w:sz w:val="24"/>
          <w:szCs w:val="24"/>
        </w:rPr>
        <w:t>之日的壹年前</w:t>
      </w:r>
      <w:r>
        <w:rPr>
          <w:rFonts w:ascii="华文楷体" w:hAnsi="华文楷体" w:eastAsia="华文楷体" w:cs="BrowalliaUPC"/>
          <w:sz w:val="24"/>
          <w:szCs w:val="24"/>
        </w:rPr>
        <w:t>，</w:t>
      </w:r>
      <w:r>
        <w:rPr>
          <w:rFonts w:hint="eastAsia" w:ascii="华文楷体" w:hAnsi="华文楷体" w:eastAsia="华文楷体" w:cs="BrowalliaUPC"/>
          <w:sz w:val="24"/>
          <w:szCs w:val="24"/>
        </w:rPr>
        <w:t>乙方可与甲方办理继续使用手续。乙方未与甲方办理继续使用手续时，甲方应书面通知乙方；书面通知无法送达的，甲方应通过无锡当地报刊予以公告。乙方自</w:t>
      </w:r>
      <w:r>
        <w:rPr>
          <w:rFonts w:ascii="华文楷体" w:hAnsi="华文楷体" w:eastAsia="华文楷体" w:cs="BrowalliaUPC"/>
          <w:sz w:val="24"/>
          <w:szCs w:val="24"/>
        </w:rPr>
        <w:t>收到</w:t>
      </w:r>
      <w:r>
        <w:rPr>
          <w:rFonts w:hint="eastAsia" w:ascii="华文楷体" w:hAnsi="华文楷体" w:eastAsia="华文楷体" w:cs="BrowalliaUPC"/>
          <w:sz w:val="24"/>
          <w:szCs w:val="24"/>
        </w:rPr>
        <w:t>甲方</w:t>
      </w:r>
      <w:r>
        <w:rPr>
          <w:rFonts w:ascii="华文楷体" w:hAnsi="华文楷体" w:eastAsia="华文楷体" w:cs="BrowalliaUPC"/>
          <w:sz w:val="24"/>
          <w:szCs w:val="24"/>
        </w:rPr>
        <w:t>书面通知</w:t>
      </w:r>
      <w:r>
        <w:rPr>
          <w:rFonts w:hint="eastAsia" w:ascii="华文楷体" w:hAnsi="华文楷体" w:eastAsia="华文楷体" w:cs="BrowalliaUPC"/>
          <w:sz w:val="24"/>
          <w:szCs w:val="24"/>
        </w:rPr>
        <w:t>之日起</w:t>
      </w:r>
      <w:r>
        <w:rPr>
          <w:rFonts w:ascii="华文楷体" w:hAnsi="华文楷体" w:eastAsia="华文楷体" w:cs="BrowalliaUPC"/>
          <w:sz w:val="24"/>
          <w:szCs w:val="24"/>
        </w:rPr>
        <w:t>或</w:t>
      </w:r>
      <w:r>
        <w:rPr>
          <w:rFonts w:hint="eastAsia" w:ascii="华文楷体" w:hAnsi="华文楷体" w:eastAsia="华文楷体" w:cs="BrowalliaUPC"/>
          <w:sz w:val="24"/>
          <w:szCs w:val="24"/>
        </w:rPr>
        <w:t>甲方</w:t>
      </w:r>
      <w:r>
        <w:rPr>
          <w:rFonts w:ascii="华文楷体" w:hAnsi="华文楷体" w:eastAsia="华文楷体" w:cs="BrowalliaUPC"/>
          <w:sz w:val="24"/>
          <w:szCs w:val="24"/>
        </w:rPr>
        <w:t>登报公告之日起六个月</w:t>
      </w:r>
      <w:r>
        <w:rPr>
          <w:rFonts w:hint="eastAsia" w:ascii="华文楷体" w:hAnsi="华文楷体" w:eastAsia="华文楷体" w:cs="BrowalliaUPC"/>
          <w:sz w:val="24"/>
          <w:szCs w:val="24"/>
        </w:rPr>
        <w:t>内</w:t>
      </w:r>
      <w:r>
        <w:rPr>
          <w:rFonts w:ascii="华文楷体" w:hAnsi="华文楷体" w:eastAsia="华文楷体" w:cs="BrowalliaUPC"/>
          <w:sz w:val="24"/>
          <w:szCs w:val="24"/>
        </w:rPr>
        <w:t>，</w:t>
      </w:r>
      <w:r>
        <w:rPr>
          <w:rFonts w:hint="eastAsia" w:ascii="华文楷体" w:hAnsi="华文楷体" w:eastAsia="华文楷体" w:cs="BrowalliaUPC"/>
          <w:sz w:val="24"/>
          <w:szCs w:val="24"/>
        </w:rPr>
        <w:t>仍未办理继用手续或者迁移事宜的，甲方有权在第五条约定的使用期限届满日后移除该福寿位并对骨灰另行处置，同时乙方应向甲方支付逾期使用期间的维护管理费。</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4</w:t>
      </w:r>
      <w:r>
        <w:rPr>
          <w:rFonts w:ascii="华文楷体" w:hAnsi="华文楷体" w:eastAsia="华文楷体" w:cs="BrowalliaUPC"/>
          <w:sz w:val="24"/>
          <w:szCs w:val="24"/>
        </w:rPr>
        <w:t>、</w:t>
      </w:r>
      <w:r>
        <w:rPr>
          <w:rFonts w:hint="eastAsia" w:ascii="华文楷体" w:hAnsi="华文楷体" w:eastAsia="华文楷体" w:cs="BrowalliaUPC"/>
          <w:sz w:val="24"/>
          <w:szCs w:val="24"/>
        </w:rPr>
        <w:t>合同有效期内，乙方的通信地址和联系方式发生变更，应该及时告知甲方。</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五</w:t>
      </w:r>
      <w:r>
        <w:rPr>
          <w:rFonts w:ascii="华文楷体" w:hAnsi="华文楷体" w:eastAsia="华文楷体" w:cs="BrowalliaUPC"/>
          <w:b/>
          <w:sz w:val="24"/>
          <w:szCs w:val="24"/>
        </w:rPr>
        <w:t>、特别约定</w:t>
      </w:r>
      <w:r>
        <w:rPr>
          <w:rFonts w:hint="eastAsia" w:ascii="华文楷体" w:hAnsi="华文楷体" w:eastAsia="华文楷体" w:cs="BrowalliaUPC"/>
          <w:b/>
          <w:sz w:val="24"/>
          <w:szCs w:val="24"/>
        </w:rPr>
        <w:t>：</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1、乙方</w:t>
      </w:r>
      <w:r>
        <w:rPr>
          <w:rFonts w:hint="eastAsia" w:ascii="华文楷体" w:hAnsi="华文楷体" w:eastAsia="华文楷体" w:cs="BrowalliaUPC"/>
          <w:sz w:val="24"/>
          <w:szCs w:val="24"/>
        </w:rPr>
        <w:t>全权委托代理人</w:t>
      </w:r>
      <w:r>
        <w:rPr>
          <w:rFonts w:ascii="华文楷体" w:hAnsi="华文楷体" w:eastAsia="华文楷体" w:cs="BrowalliaUPC"/>
          <w:sz w:val="24"/>
          <w:szCs w:val="24"/>
        </w:rPr>
        <w:t>在本合同的签署、履行、及处理相关事务中全权代表乙方</w:t>
      </w:r>
      <w:r>
        <w:rPr>
          <w:rFonts w:hint="eastAsia" w:ascii="华文楷体" w:hAnsi="华文楷体" w:eastAsia="华文楷体" w:cs="BrowalliaUPC"/>
          <w:sz w:val="24"/>
          <w:szCs w:val="24"/>
        </w:rPr>
        <w:t>行使权利</w:t>
      </w:r>
      <w:r>
        <w:rPr>
          <w:rFonts w:ascii="华文楷体" w:hAnsi="华文楷体" w:eastAsia="华文楷体" w:cs="BrowalliaUPC"/>
          <w:sz w:val="24"/>
          <w:szCs w:val="24"/>
        </w:rPr>
        <w:t>，乙方</w:t>
      </w:r>
      <w:r>
        <w:rPr>
          <w:rFonts w:hint="eastAsia" w:ascii="华文楷体" w:hAnsi="华文楷体" w:eastAsia="华文楷体" w:cs="BrowalliaUPC"/>
          <w:sz w:val="24"/>
          <w:szCs w:val="24"/>
        </w:rPr>
        <w:t>代理人</w:t>
      </w:r>
      <w:r>
        <w:rPr>
          <w:rFonts w:ascii="华文楷体" w:hAnsi="华文楷体" w:eastAsia="华文楷体" w:cs="BrowalliaUPC"/>
          <w:sz w:val="24"/>
          <w:szCs w:val="24"/>
        </w:rPr>
        <w:t>的签字和其他相关行为均视同乙方</w:t>
      </w:r>
      <w:r>
        <w:rPr>
          <w:rFonts w:hint="eastAsia" w:ascii="华文楷体" w:hAnsi="华文楷体" w:eastAsia="华文楷体" w:cs="BrowalliaUPC"/>
          <w:sz w:val="24"/>
          <w:szCs w:val="24"/>
        </w:rPr>
        <w:t>本人</w:t>
      </w:r>
      <w:r>
        <w:rPr>
          <w:rFonts w:ascii="华文楷体" w:hAnsi="华文楷体" w:eastAsia="华文楷体" w:cs="BrowalliaUPC"/>
          <w:sz w:val="24"/>
          <w:szCs w:val="24"/>
        </w:rPr>
        <w:t>的签字和</w:t>
      </w:r>
      <w:r>
        <w:rPr>
          <w:rFonts w:hint="eastAsia" w:ascii="华文楷体" w:hAnsi="华文楷体" w:eastAsia="华文楷体" w:cs="BrowalliaUPC"/>
          <w:sz w:val="24"/>
          <w:szCs w:val="24"/>
        </w:rPr>
        <w:t>确认</w:t>
      </w:r>
      <w:r>
        <w:rPr>
          <w:rFonts w:ascii="华文楷体" w:hAnsi="华文楷体" w:eastAsia="华文楷体" w:cs="BrowalliaUPC"/>
          <w:sz w:val="24"/>
          <w:szCs w:val="24"/>
        </w:rPr>
        <w:t>。</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2、乙方保证其指定的福寿位使用方符合国家墓葬管理法律法规规定的相关条件，如因乙方原因（如受让方未达到签署本合同的资格、条件）导致本合同无效、可撤销或其他问题的，均由乙方承担责任。</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3、乙方因违反管理规定造成甲方损失的，</w:t>
      </w:r>
      <w:r>
        <w:rPr>
          <w:rFonts w:hint="eastAsia" w:ascii="华文楷体" w:hAnsi="华文楷体" w:eastAsia="华文楷体" w:cs="BrowalliaUPC"/>
          <w:sz w:val="24"/>
          <w:szCs w:val="24"/>
        </w:rPr>
        <w:t>应承担相应的赔偿责任</w:t>
      </w:r>
      <w:r>
        <w:rPr>
          <w:rFonts w:ascii="华文楷体" w:hAnsi="华文楷体" w:eastAsia="华文楷体" w:cs="BrowalliaUPC"/>
          <w:sz w:val="24"/>
          <w:szCs w:val="24"/>
        </w:rPr>
        <w:t>。</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4、乙方如领取使用方骨灰的，必须凭本合同及无锡灵山后花园《福寿位使用权证书》，与甲方签署骨灰移交协议。</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5、福寿位”一经启用，甲方将当场进行密闭加固，以后双方都不得擅自开启。</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6、乙方如要求迁移使用方骨灰时，应提前六十天以书面</w:t>
      </w:r>
      <w:r>
        <w:rPr>
          <w:rFonts w:hint="eastAsia" w:ascii="华文楷体" w:hAnsi="华文楷体" w:eastAsia="华文楷体" w:cs="BrowalliaUPC"/>
          <w:sz w:val="24"/>
          <w:szCs w:val="24"/>
        </w:rPr>
        <w:t>形式</w:t>
      </w:r>
      <w:r>
        <w:rPr>
          <w:rFonts w:ascii="华文楷体" w:hAnsi="华文楷体" w:eastAsia="华文楷体" w:cs="BrowalliaUPC"/>
          <w:sz w:val="24"/>
          <w:szCs w:val="24"/>
        </w:rPr>
        <w:t>通知甲方，并由</w:t>
      </w:r>
      <w:r>
        <w:rPr>
          <w:rFonts w:hint="eastAsia" w:ascii="华文楷体" w:hAnsi="华文楷体" w:eastAsia="华文楷体" w:cs="BrowalliaUPC"/>
          <w:sz w:val="24"/>
          <w:szCs w:val="24"/>
        </w:rPr>
        <w:t>乙</w:t>
      </w:r>
      <w:r>
        <w:rPr>
          <w:rFonts w:ascii="华文楷体" w:hAnsi="华文楷体" w:eastAsia="华文楷体" w:cs="BrowalliaUPC"/>
          <w:sz w:val="24"/>
          <w:szCs w:val="24"/>
        </w:rPr>
        <w:t>方自行办理相关手续及承担费用，乙方迁移骨灰后，即放弃该福寿位的使用权，本合同终止，费用不予退还。</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7、因不可抗力</w:t>
      </w:r>
      <w:r>
        <w:rPr>
          <w:rFonts w:hint="eastAsia" w:ascii="华文楷体" w:hAnsi="华文楷体" w:eastAsia="华文楷体" w:cs="BrowalliaUPC"/>
          <w:sz w:val="24"/>
          <w:szCs w:val="24"/>
        </w:rPr>
        <w:t>发生</w:t>
      </w:r>
      <w:r>
        <w:rPr>
          <w:rFonts w:ascii="华文楷体" w:hAnsi="华文楷体" w:eastAsia="华文楷体" w:cs="BrowalliaUPC"/>
          <w:sz w:val="24"/>
          <w:szCs w:val="24"/>
        </w:rPr>
        <w:t>福寿位损毁</w:t>
      </w:r>
      <w:r>
        <w:rPr>
          <w:rFonts w:hint="eastAsia" w:ascii="华文楷体" w:hAnsi="华文楷体" w:eastAsia="华文楷体" w:cs="BrowalliaUPC"/>
          <w:sz w:val="24"/>
          <w:szCs w:val="24"/>
        </w:rPr>
        <w:t>坏</w:t>
      </w:r>
      <w:r>
        <w:rPr>
          <w:rFonts w:ascii="华文楷体" w:hAnsi="华文楷体" w:eastAsia="华文楷体" w:cs="BrowalliaUPC"/>
          <w:sz w:val="24"/>
          <w:szCs w:val="24"/>
        </w:rPr>
        <w:t>、骨灰自然风化、变色</w:t>
      </w:r>
      <w:r>
        <w:rPr>
          <w:rFonts w:hint="eastAsia" w:ascii="华文楷体" w:hAnsi="华文楷体" w:eastAsia="华文楷体" w:cs="BrowalliaUPC"/>
          <w:sz w:val="24"/>
          <w:szCs w:val="24"/>
        </w:rPr>
        <w:t>等情况或拆迁或其他政府作为或不作为而影响福寿位使用的，甲</w:t>
      </w:r>
      <w:r>
        <w:rPr>
          <w:rFonts w:ascii="华文楷体" w:hAnsi="华文楷体" w:eastAsia="华文楷体" w:cs="BrowalliaUPC"/>
          <w:sz w:val="24"/>
          <w:szCs w:val="24"/>
        </w:rPr>
        <w:t>方</w:t>
      </w:r>
      <w:r>
        <w:rPr>
          <w:rFonts w:hint="eastAsia" w:ascii="华文楷体" w:hAnsi="华文楷体" w:eastAsia="华文楷体" w:cs="BrowalliaUPC"/>
          <w:sz w:val="24"/>
          <w:szCs w:val="24"/>
        </w:rPr>
        <w:t>在采取有效措施的同时及时以</w:t>
      </w:r>
      <w:r>
        <w:rPr>
          <w:rFonts w:ascii="华文楷体" w:hAnsi="华文楷体" w:eastAsia="华文楷体" w:cs="BrowalliaUPC"/>
          <w:sz w:val="24"/>
          <w:szCs w:val="24"/>
        </w:rPr>
        <w:t>书面、电话、</w:t>
      </w:r>
      <w:r>
        <w:rPr>
          <w:rFonts w:hint="eastAsia" w:ascii="华文楷体" w:hAnsi="华文楷体" w:eastAsia="华文楷体" w:cs="BrowalliaUPC"/>
          <w:sz w:val="24"/>
          <w:szCs w:val="24"/>
        </w:rPr>
        <w:t>公告</w:t>
      </w:r>
      <w:r>
        <w:rPr>
          <w:rFonts w:ascii="华文楷体" w:hAnsi="华文楷体" w:eastAsia="华文楷体" w:cs="BrowalliaUPC"/>
          <w:sz w:val="24"/>
          <w:szCs w:val="24"/>
        </w:rPr>
        <w:t>等方式通知乙方，</w:t>
      </w:r>
      <w:r>
        <w:rPr>
          <w:rFonts w:hint="eastAsia" w:ascii="华文楷体" w:hAnsi="华文楷体" w:eastAsia="华文楷体" w:cs="BrowalliaUPC"/>
          <w:sz w:val="24"/>
          <w:szCs w:val="24"/>
        </w:rPr>
        <w:t>乙方应予以配合及时补救或迁移，否</w:t>
      </w:r>
      <w:r>
        <w:rPr>
          <w:rFonts w:ascii="华文楷体" w:hAnsi="华文楷体" w:eastAsia="华文楷体" w:cs="BrowalliaUPC"/>
          <w:sz w:val="24"/>
          <w:szCs w:val="24"/>
        </w:rPr>
        <w:t>则一切责任由乙方自行承担。</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六</w:t>
      </w:r>
      <w:r>
        <w:rPr>
          <w:rFonts w:ascii="华文楷体" w:hAnsi="华文楷体" w:eastAsia="华文楷体" w:cs="BrowalliaUPC"/>
          <w:b/>
          <w:sz w:val="24"/>
          <w:szCs w:val="24"/>
        </w:rPr>
        <w:t>、本合同在履行过程中发生争议，由双方当事人协商解决，协商不成，可向甲方所在地人民法院提起诉讼。</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七</w:t>
      </w:r>
      <w:r>
        <w:rPr>
          <w:rFonts w:ascii="华文楷体" w:hAnsi="华文楷体" w:eastAsia="华文楷体" w:cs="BrowalliaUPC"/>
          <w:b/>
          <w:sz w:val="24"/>
          <w:szCs w:val="24"/>
        </w:rPr>
        <w:t>、本合同未尽事宜，由双方约定后作为本合同的附件，具有同等法律效力。</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八</w:t>
      </w:r>
      <w:r>
        <w:rPr>
          <w:rFonts w:ascii="华文楷体" w:hAnsi="华文楷体" w:eastAsia="华文楷体" w:cs="BrowalliaUPC"/>
          <w:b/>
          <w:sz w:val="24"/>
          <w:szCs w:val="24"/>
        </w:rPr>
        <w:t>、本合同一式</w:t>
      </w:r>
      <w:r>
        <w:rPr>
          <w:rFonts w:hint="eastAsia" w:ascii="华文楷体" w:hAnsi="华文楷体" w:eastAsia="华文楷体" w:cs="BrowalliaUPC"/>
          <w:b/>
          <w:sz w:val="24"/>
          <w:szCs w:val="24"/>
        </w:rPr>
        <w:t>贰</w:t>
      </w:r>
      <w:r>
        <w:rPr>
          <w:rFonts w:ascii="华文楷体" w:hAnsi="华文楷体" w:eastAsia="华文楷体" w:cs="BrowalliaUPC"/>
          <w:b/>
          <w:sz w:val="24"/>
          <w:szCs w:val="24"/>
        </w:rPr>
        <w:t>份。甲方</w:t>
      </w:r>
      <w:r>
        <w:rPr>
          <w:rFonts w:hint="eastAsia" w:ascii="华文楷体" w:hAnsi="华文楷体" w:eastAsia="华文楷体" w:cs="BrowalliaUPC"/>
          <w:b/>
          <w:sz w:val="24"/>
          <w:szCs w:val="24"/>
        </w:rPr>
        <w:t>壹</w:t>
      </w:r>
      <w:r>
        <w:rPr>
          <w:rFonts w:ascii="华文楷体" w:hAnsi="华文楷体" w:eastAsia="华文楷体" w:cs="BrowalliaUPC"/>
          <w:b/>
          <w:sz w:val="24"/>
          <w:szCs w:val="24"/>
        </w:rPr>
        <w:t>份，乙方壹份。</w:t>
      </w:r>
    </w:p>
    <w:p>
      <w:pPr>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九</w:t>
      </w:r>
      <w:r>
        <w:rPr>
          <w:rFonts w:ascii="华文楷体" w:hAnsi="华文楷体" w:eastAsia="华文楷体" w:cs="BrowalliaUPC"/>
          <w:b/>
          <w:sz w:val="24"/>
          <w:szCs w:val="24"/>
        </w:rPr>
        <w:t>、本合同自双方签</w:t>
      </w:r>
      <w:r>
        <w:rPr>
          <w:rFonts w:hint="eastAsia" w:ascii="华文楷体" w:hAnsi="华文楷体" w:eastAsia="华文楷体" w:cs="BrowalliaUPC"/>
          <w:b/>
          <w:sz w:val="24"/>
          <w:szCs w:val="24"/>
        </w:rPr>
        <w:t>订且乙方付清全部款项</w:t>
      </w:r>
      <w:r>
        <w:rPr>
          <w:rFonts w:ascii="华文楷体" w:hAnsi="华文楷体" w:eastAsia="华文楷体" w:cs="BrowalliaUPC"/>
          <w:b/>
          <w:sz w:val="24"/>
          <w:szCs w:val="24"/>
        </w:rPr>
        <w:t>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drawing>
          <wp:anchor distT="0" distB="0" distL="114300" distR="114300" simplePos="0" relativeHeight="251658240" behindDoc="0" locked="0" layoutInCell="1" allowOverlap="1">
            <wp:simplePos x="0" y="0"/>
            <wp:positionH relativeFrom="column">
              <wp:posOffset>838200</wp:posOffset>
            </wp:positionH>
            <wp:positionV relativeFrom="paragraph">
              <wp:posOffset>97155</wp:posOffset>
            </wp:positionV>
            <wp:extent cx="1473835" cy="1491615"/>
            <wp:effectExtent l="0" t="0" r="12065" b="13335"/>
            <wp:wrapNone/>
            <wp:docPr id="1" name="图片 1" descr="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hang"/>
                    <pic:cNvPicPr>
                      <a:picLocks noChangeAspect="1"/>
                    </pic:cNvPicPr>
                  </pic:nvPicPr>
                  <pic:blipFill>
                    <a:blip r:embed="rId4"/>
                    <a:stretch>
                      <a:fillRect/>
                    </a:stretch>
                  </pic:blipFill>
                  <pic:spPr>
                    <a:xfrm>
                      <a:off x="0" y="0"/>
                      <a:ext cx="1473835" cy="1491615"/>
                    </a:xfrm>
                    <a:prstGeom prst="rect">
                      <a:avLst/>
                    </a:prstGeom>
                  </pic:spPr>
                </pic:pic>
              </a:graphicData>
            </a:graphic>
          </wp:anchor>
        </w:drawing>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r>
        <w:rPr>
          <w:rFonts w:hint="eastAsia" w:ascii="宋体" w:hAnsi="宋体" w:eastAsia="宋体" w:cs="宋体"/>
          <w:sz w:val="24"/>
          <w:szCs w:val="24"/>
          <w:u w:val="none"/>
          <w:lang w:val="en-US" w:eastAsia="zh-CN"/>
        </w:rPr>
        <w:t>${name}</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经办人（签字）：                                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${time}</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${time}</w:t>
      </w:r>
      <w:r>
        <w:rPr>
          <w:rFonts w:ascii="华文楷体" w:hAnsi="华文楷体" w:eastAsia="华文楷体" w:cs="BrowalliaUPC"/>
          <w:sz w:val="24"/>
          <w:szCs w:val="24"/>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Source Code Pro">
    <w:panose1 w:val="020B0509030403020204"/>
    <w:charset w:val="00"/>
    <w:family w:val="auto"/>
    <w:pitch w:val="default"/>
    <w:sig w:usb0="20000007" w:usb1="00000001" w:usb2="00000000" w:usb3="00000000" w:csb0="20000193"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Opus Function Symbols Std">
    <w:altName w:val="Vrinda"/>
    <w:panose1 w:val="020B0500000000000000"/>
    <w:charset w:val="00"/>
    <w:family w:val="auto"/>
    <w:pitch w:val="default"/>
    <w:sig w:usb0="00000000"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Adobe 仿宋 Std R">
    <w:panose1 w:val="02020400000000000000"/>
    <w:charset w:val="86"/>
    <w:family w:val="roman"/>
    <w:pitch w:val="default"/>
    <w:sig w:usb0="00000001" w:usb1="0A0F1810" w:usb2="00000016" w:usb3="00000000" w:csb0="00060007"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1413A"/>
    <w:rsid w:val="00017B01"/>
    <w:rsid w:val="00072A40"/>
    <w:rsid w:val="00080AD5"/>
    <w:rsid w:val="00081B7B"/>
    <w:rsid w:val="000835E7"/>
    <w:rsid w:val="00091914"/>
    <w:rsid w:val="000A064C"/>
    <w:rsid w:val="000B78B8"/>
    <w:rsid w:val="000C044B"/>
    <w:rsid w:val="000C132A"/>
    <w:rsid w:val="000D0EC7"/>
    <w:rsid w:val="000D40D5"/>
    <w:rsid w:val="000E0AD9"/>
    <w:rsid w:val="000F70BE"/>
    <w:rsid w:val="00101A3C"/>
    <w:rsid w:val="001306DB"/>
    <w:rsid w:val="00136311"/>
    <w:rsid w:val="00151A87"/>
    <w:rsid w:val="001531EA"/>
    <w:rsid w:val="001711F4"/>
    <w:rsid w:val="001801B4"/>
    <w:rsid w:val="00181414"/>
    <w:rsid w:val="00195C7E"/>
    <w:rsid w:val="001A048C"/>
    <w:rsid w:val="001A3388"/>
    <w:rsid w:val="001E3415"/>
    <w:rsid w:val="001E5CB7"/>
    <w:rsid w:val="00204E66"/>
    <w:rsid w:val="00211EAB"/>
    <w:rsid w:val="0021361A"/>
    <w:rsid w:val="00215B71"/>
    <w:rsid w:val="00222044"/>
    <w:rsid w:val="0028463C"/>
    <w:rsid w:val="00297A67"/>
    <w:rsid w:val="002A3076"/>
    <w:rsid w:val="002A405D"/>
    <w:rsid w:val="002D5304"/>
    <w:rsid w:val="002E7304"/>
    <w:rsid w:val="002F1DAD"/>
    <w:rsid w:val="003338B2"/>
    <w:rsid w:val="00336CFF"/>
    <w:rsid w:val="00340AE1"/>
    <w:rsid w:val="00350D58"/>
    <w:rsid w:val="00351ABA"/>
    <w:rsid w:val="00352E78"/>
    <w:rsid w:val="00391342"/>
    <w:rsid w:val="003939D0"/>
    <w:rsid w:val="003B3036"/>
    <w:rsid w:val="003F1504"/>
    <w:rsid w:val="003F780A"/>
    <w:rsid w:val="004071EF"/>
    <w:rsid w:val="0041121D"/>
    <w:rsid w:val="00427258"/>
    <w:rsid w:val="00444874"/>
    <w:rsid w:val="004472E9"/>
    <w:rsid w:val="004A12AB"/>
    <w:rsid w:val="004A4DEE"/>
    <w:rsid w:val="004B7DF8"/>
    <w:rsid w:val="004C769B"/>
    <w:rsid w:val="004D64CA"/>
    <w:rsid w:val="004F5071"/>
    <w:rsid w:val="0055657B"/>
    <w:rsid w:val="0056138F"/>
    <w:rsid w:val="00561BF4"/>
    <w:rsid w:val="0057058C"/>
    <w:rsid w:val="0057655E"/>
    <w:rsid w:val="005B595D"/>
    <w:rsid w:val="005C4ED2"/>
    <w:rsid w:val="005C614D"/>
    <w:rsid w:val="005D0DF6"/>
    <w:rsid w:val="005E5D0E"/>
    <w:rsid w:val="00607EE5"/>
    <w:rsid w:val="00633348"/>
    <w:rsid w:val="00637CD8"/>
    <w:rsid w:val="00643591"/>
    <w:rsid w:val="0064717F"/>
    <w:rsid w:val="00694941"/>
    <w:rsid w:val="006A0809"/>
    <w:rsid w:val="006A1FE2"/>
    <w:rsid w:val="006A238C"/>
    <w:rsid w:val="006C4A73"/>
    <w:rsid w:val="006C4B30"/>
    <w:rsid w:val="006C5C4C"/>
    <w:rsid w:val="006D1F7F"/>
    <w:rsid w:val="006D5EAF"/>
    <w:rsid w:val="006E0FB7"/>
    <w:rsid w:val="006E2EEE"/>
    <w:rsid w:val="006E3139"/>
    <w:rsid w:val="007103B1"/>
    <w:rsid w:val="0071104F"/>
    <w:rsid w:val="0071413A"/>
    <w:rsid w:val="00717FBF"/>
    <w:rsid w:val="007479AE"/>
    <w:rsid w:val="00753713"/>
    <w:rsid w:val="007546E2"/>
    <w:rsid w:val="00755084"/>
    <w:rsid w:val="007576AE"/>
    <w:rsid w:val="00772FE2"/>
    <w:rsid w:val="00774C8E"/>
    <w:rsid w:val="00782A0C"/>
    <w:rsid w:val="007A11E3"/>
    <w:rsid w:val="007B6E8E"/>
    <w:rsid w:val="007C2DA0"/>
    <w:rsid w:val="007D1FAC"/>
    <w:rsid w:val="007D55A3"/>
    <w:rsid w:val="007E4F20"/>
    <w:rsid w:val="0080070F"/>
    <w:rsid w:val="0082088D"/>
    <w:rsid w:val="008404E3"/>
    <w:rsid w:val="0084476C"/>
    <w:rsid w:val="008743EC"/>
    <w:rsid w:val="00882292"/>
    <w:rsid w:val="009054BB"/>
    <w:rsid w:val="0094625B"/>
    <w:rsid w:val="0094756B"/>
    <w:rsid w:val="0095183F"/>
    <w:rsid w:val="00957EA0"/>
    <w:rsid w:val="00960485"/>
    <w:rsid w:val="009608A2"/>
    <w:rsid w:val="00960A91"/>
    <w:rsid w:val="00986A30"/>
    <w:rsid w:val="009B4681"/>
    <w:rsid w:val="009B4959"/>
    <w:rsid w:val="009C2D6A"/>
    <w:rsid w:val="009F3EB5"/>
    <w:rsid w:val="00A02631"/>
    <w:rsid w:val="00A05850"/>
    <w:rsid w:val="00A218B6"/>
    <w:rsid w:val="00A53E2D"/>
    <w:rsid w:val="00A71A80"/>
    <w:rsid w:val="00A84AEF"/>
    <w:rsid w:val="00AA18B1"/>
    <w:rsid w:val="00AB189A"/>
    <w:rsid w:val="00AD304E"/>
    <w:rsid w:val="00AE034A"/>
    <w:rsid w:val="00AE1C2D"/>
    <w:rsid w:val="00AE42A0"/>
    <w:rsid w:val="00AE737C"/>
    <w:rsid w:val="00AF7942"/>
    <w:rsid w:val="00B20DCB"/>
    <w:rsid w:val="00B353ED"/>
    <w:rsid w:val="00B457BC"/>
    <w:rsid w:val="00B52E77"/>
    <w:rsid w:val="00B557E3"/>
    <w:rsid w:val="00B66607"/>
    <w:rsid w:val="00B71400"/>
    <w:rsid w:val="00B75279"/>
    <w:rsid w:val="00B772EF"/>
    <w:rsid w:val="00B902CE"/>
    <w:rsid w:val="00B96DDE"/>
    <w:rsid w:val="00BC1F1C"/>
    <w:rsid w:val="00BC33CE"/>
    <w:rsid w:val="00C04B9B"/>
    <w:rsid w:val="00C31126"/>
    <w:rsid w:val="00C5102D"/>
    <w:rsid w:val="00C54ECC"/>
    <w:rsid w:val="00C60768"/>
    <w:rsid w:val="00C65261"/>
    <w:rsid w:val="00C72B69"/>
    <w:rsid w:val="00CA649E"/>
    <w:rsid w:val="00CC0CDF"/>
    <w:rsid w:val="00CC13D4"/>
    <w:rsid w:val="00CE4C2B"/>
    <w:rsid w:val="00D01B1D"/>
    <w:rsid w:val="00D039BF"/>
    <w:rsid w:val="00D10B8B"/>
    <w:rsid w:val="00D33245"/>
    <w:rsid w:val="00D542EC"/>
    <w:rsid w:val="00D60351"/>
    <w:rsid w:val="00D60BC6"/>
    <w:rsid w:val="00D64864"/>
    <w:rsid w:val="00D72F99"/>
    <w:rsid w:val="00D75D4B"/>
    <w:rsid w:val="00DB59CF"/>
    <w:rsid w:val="00DD3E68"/>
    <w:rsid w:val="00E03CD5"/>
    <w:rsid w:val="00E13C45"/>
    <w:rsid w:val="00E16143"/>
    <w:rsid w:val="00E30A68"/>
    <w:rsid w:val="00E719A0"/>
    <w:rsid w:val="00E71C98"/>
    <w:rsid w:val="00E763AD"/>
    <w:rsid w:val="00E802FB"/>
    <w:rsid w:val="00E8650D"/>
    <w:rsid w:val="00E92D3D"/>
    <w:rsid w:val="00E95B86"/>
    <w:rsid w:val="00EB1375"/>
    <w:rsid w:val="00EB4F64"/>
    <w:rsid w:val="00ED41B7"/>
    <w:rsid w:val="00ED4B6D"/>
    <w:rsid w:val="00ED4B7A"/>
    <w:rsid w:val="00EE488D"/>
    <w:rsid w:val="00F10DE5"/>
    <w:rsid w:val="00F31316"/>
    <w:rsid w:val="00F35323"/>
    <w:rsid w:val="00F41311"/>
    <w:rsid w:val="00F4636A"/>
    <w:rsid w:val="00F50DBF"/>
    <w:rsid w:val="00F5635E"/>
    <w:rsid w:val="00F56636"/>
    <w:rsid w:val="00F702EB"/>
    <w:rsid w:val="00F953DC"/>
    <w:rsid w:val="00F96491"/>
    <w:rsid w:val="00FA45F8"/>
    <w:rsid w:val="00FA54F4"/>
    <w:rsid w:val="00FA723F"/>
    <w:rsid w:val="00FA7AB6"/>
    <w:rsid w:val="00FB4DD6"/>
    <w:rsid w:val="00FC6F93"/>
    <w:rsid w:val="00FD480C"/>
    <w:rsid w:val="00FD6323"/>
    <w:rsid w:val="011C2A7E"/>
    <w:rsid w:val="05CE0579"/>
    <w:rsid w:val="06E40604"/>
    <w:rsid w:val="09140610"/>
    <w:rsid w:val="0BC81328"/>
    <w:rsid w:val="0BD9461B"/>
    <w:rsid w:val="0D6A3AAD"/>
    <w:rsid w:val="0E002773"/>
    <w:rsid w:val="11CD6260"/>
    <w:rsid w:val="172E7DD5"/>
    <w:rsid w:val="17D46C4C"/>
    <w:rsid w:val="19C86643"/>
    <w:rsid w:val="1BCD41C7"/>
    <w:rsid w:val="1BFE134A"/>
    <w:rsid w:val="1DEA46EC"/>
    <w:rsid w:val="213B32F5"/>
    <w:rsid w:val="234A6CD6"/>
    <w:rsid w:val="2BC03D73"/>
    <w:rsid w:val="2DC247BD"/>
    <w:rsid w:val="33BB2C7B"/>
    <w:rsid w:val="348941DC"/>
    <w:rsid w:val="384D2C96"/>
    <w:rsid w:val="3AE909D2"/>
    <w:rsid w:val="3C87341F"/>
    <w:rsid w:val="40E57343"/>
    <w:rsid w:val="43497B04"/>
    <w:rsid w:val="46BB3E7D"/>
    <w:rsid w:val="46FF0601"/>
    <w:rsid w:val="48D34CA6"/>
    <w:rsid w:val="4AB862DF"/>
    <w:rsid w:val="4B2C2BFB"/>
    <w:rsid w:val="4E3D556A"/>
    <w:rsid w:val="4E9C7B7A"/>
    <w:rsid w:val="501B0D51"/>
    <w:rsid w:val="50726926"/>
    <w:rsid w:val="533D45FB"/>
    <w:rsid w:val="5570685D"/>
    <w:rsid w:val="587032BC"/>
    <w:rsid w:val="5A0132D4"/>
    <w:rsid w:val="5AC54317"/>
    <w:rsid w:val="5CA24409"/>
    <w:rsid w:val="5F2F6455"/>
    <w:rsid w:val="62BE53AC"/>
    <w:rsid w:val="65A31374"/>
    <w:rsid w:val="67537E87"/>
    <w:rsid w:val="6869592A"/>
    <w:rsid w:val="708919B6"/>
    <w:rsid w:val="7586377C"/>
    <w:rsid w:val="76BC170D"/>
    <w:rsid w:val="77205A9C"/>
    <w:rsid w:val="78CA74D6"/>
    <w:rsid w:val="78D73035"/>
    <w:rsid w:val="79393B8D"/>
    <w:rsid w:val="79920B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unhideWhenUsed/>
    <w:qFormat/>
    <w:uiPriority w:val="99"/>
    <w:rPr>
      <w:b/>
      <w:bCs/>
    </w:rPr>
  </w:style>
  <w:style w:type="paragraph" w:styleId="3">
    <w:name w:val="annotation text"/>
    <w:basedOn w:val="1"/>
    <w:link w:val="12"/>
    <w:unhideWhenUsed/>
    <w:qFormat/>
    <w:uiPriority w:val="99"/>
    <w:pPr>
      <w:jc w:val="left"/>
    </w:pPr>
  </w:style>
  <w:style w:type="paragraph" w:styleId="4">
    <w:name w:val="Balloon Text"/>
    <w:basedOn w:val="1"/>
    <w:link w:val="14"/>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character" w:customStyle="1" w:styleId="10">
    <w:name w:val="页眉 Char"/>
    <w:basedOn w:val="7"/>
    <w:link w:val="6"/>
    <w:semiHidden/>
    <w:qFormat/>
    <w:uiPriority w:val="99"/>
    <w:rPr>
      <w:rFonts w:ascii="Times New Roman" w:hAnsi="Times New Roman" w:eastAsia="宋体" w:cs="Times New Roman"/>
      <w:sz w:val="18"/>
      <w:szCs w:val="18"/>
    </w:rPr>
  </w:style>
  <w:style w:type="character" w:customStyle="1" w:styleId="11">
    <w:name w:val="页脚 Char"/>
    <w:basedOn w:val="7"/>
    <w:link w:val="5"/>
    <w:semiHidden/>
    <w:qFormat/>
    <w:uiPriority w:val="99"/>
    <w:rPr>
      <w:rFonts w:ascii="Times New Roman" w:hAnsi="Times New Roman" w:eastAsia="宋体" w:cs="Times New Roman"/>
      <w:sz w:val="18"/>
      <w:szCs w:val="18"/>
    </w:rPr>
  </w:style>
  <w:style w:type="character" w:customStyle="1" w:styleId="12">
    <w:name w:val="批注文字 Char"/>
    <w:basedOn w:val="7"/>
    <w:link w:val="3"/>
    <w:semiHidden/>
    <w:qFormat/>
    <w:uiPriority w:val="99"/>
    <w:rPr>
      <w:rFonts w:ascii="Times New Roman" w:hAnsi="Times New Roman" w:eastAsia="宋体" w:cs="Times New Roman"/>
      <w:szCs w:val="20"/>
    </w:rPr>
  </w:style>
  <w:style w:type="character" w:customStyle="1" w:styleId="13">
    <w:name w:val="批注主题 Char"/>
    <w:basedOn w:val="12"/>
    <w:link w:val="2"/>
    <w:semiHidden/>
    <w:qFormat/>
    <w:uiPriority w:val="99"/>
    <w:rPr>
      <w:rFonts w:ascii="Times New Roman" w:hAnsi="Times New Roman" w:eastAsia="宋体" w:cs="Times New Roman"/>
      <w:b/>
      <w:bCs/>
      <w:szCs w:val="20"/>
    </w:rPr>
  </w:style>
  <w:style w:type="character" w:customStyle="1" w:styleId="14">
    <w:name w:val="批注框文本 Char"/>
    <w:basedOn w:val="7"/>
    <w:link w:val="4"/>
    <w:semiHidden/>
    <w:qFormat/>
    <w:uiPriority w:val="99"/>
    <w:rPr>
      <w:rFonts w:ascii="Times New Roman" w:hAnsi="Times New Roman" w:eastAsia="宋体" w:cs="Times New Roman"/>
      <w:sz w:val="18"/>
      <w:szCs w:val="18"/>
    </w:rPr>
  </w:style>
  <w:style w:type="paragraph" w:customStyle="1" w:styleId="1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DAC49-F050-43BD-99EA-1334AAB6AFF4}">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ScaleCrop>false</ScaleCrop>
  <LinksUpToDate>false</LinksUpToDate>
  <CharactersWithSpaces>3989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dcterms:modified xsi:type="dcterms:W3CDTF">2017-06-27T12:57:07Z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